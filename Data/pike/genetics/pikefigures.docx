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5201" w14:textId="77777777" w:rsidR="001C433C" w:rsidRDefault="00511BFB" w:rsidP="001C433C">
      <w:pPr>
        <w:keepNext/>
      </w:pPr>
      <w:ins w:id="0" w:author="Phillip Roser" w:date="2022-12-14T11:32:00Z">
        <w:r>
          <w:rPr>
            <w:noProof/>
          </w:rPr>
          <w:drawing>
            <wp:inline distT="0" distB="0" distL="0" distR="0" wp14:anchorId="22532F5D" wp14:editId="76B6E42D">
              <wp:extent cx="5760720" cy="4052997"/>
              <wp:effectExtent l="0" t="0" r="5080" b="0"/>
              <wp:docPr id="10" name="Picture 10" descr="Ein Bild, das Diagramm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 descr="Ein Bild, das Diagramm enthält.&#10;&#10;Automatisch generierte Beschreibu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392" t="2264" r="10144"/>
                      <a:stretch/>
                    </pic:blipFill>
                    <pic:spPr bwMode="auto">
                      <a:xfrm>
                        <a:off x="0" y="0"/>
                        <a:ext cx="5760720" cy="40529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4B4C21D" w14:textId="7B3E1FD0" w:rsidR="001C433C" w:rsidRPr="001C433C" w:rsidRDefault="001C433C" w:rsidP="001C433C">
      <w:pPr>
        <w:pStyle w:val="Beschriftung"/>
        <w:rPr>
          <w:lang w:val="en-US"/>
        </w:rPr>
      </w:pPr>
      <w:proofErr w:type="spellStart"/>
      <w:r w:rsidRPr="001C433C">
        <w:rPr>
          <w:lang w:val="en-US"/>
        </w:rPr>
        <w:t>Abbildung</w:t>
      </w:r>
      <w:proofErr w:type="spellEnd"/>
      <w:r w:rsidRPr="001C433C">
        <w:rPr>
          <w:lang w:val="en-US"/>
        </w:rPr>
        <w:t xml:space="preserve"> </w:t>
      </w:r>
      <w:r>
        <w:fldChar w:fldCharType="begin"/>
      </w:r>
      <w:r w:rsidRPr="001C433C">
        <w:rPr>
          <w:lang w:val="en-US"/>
        </w:rPr>
        <w:instrText xml:space="preserve"> SEQ Abbildung \* ARABIC </w:instrText>
      </w:r>
      <w:r>
        <w:fldChar w:fldCharType="separate"/>
      </w:r>
      <w:r w:rsidR="001A1F41">
        <w:rPr>
          <w:noProof/>
          <w:lang w:val="en-US"/>
        </w:rPr>
        <w:t>1</w:t>
      </w:r>
      <w:r>
        <w:fldChar w:fldCharType="end"/>
      </w:r>
      <w:r w:rsidRPr="001C433C">
        <w:rPr>
          <w:lang w:val="en-US"/>
        </w:rPr>
        <w:t>: NJ tree from pool-seq data (Roser et al 2023)</w:t>
      </w:r>
    </w:p>
    <w:p w14:paraId="623C4842" w14:textId="77777777" w:rsidR="001C433C" w:rsidRDefault="00511BFB" w:rsidP="001C433C">
      <w:pPr>
        <w:keepNext/>
      </w:pPr>
      <w:r>
        <w:rPr>
          <w:noProof/>
        </w:rPr>
        <w:drawing>
          <wp:inline distT="0" distB="0" distL="0" distR="0" wp14:anchorId="035563EC" wp14:editId="7AE091D7">
            <wp:extent cx="5546221" cy="4255649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771" cy="43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F434" w14:textId="5C2BB152" w:rsidR="001C433C" w:rsidRPr="001A1F41" w:rsidRDefault="001C433C" w:rsidP="001C433C">
      <w:pPr>
        <w:pStyle w:val="Beschriftung"/>
        <w:rPr>
          <w:lang w:val="en-US"/>
        </w:rPr>
      </w:pPr>
      <w:proofErr w:type="spellStart"/>
      <w:r w:rsidRPr="001A1F41">
        <w:rPr>
          <w:lang w:val="en-US"/>
        </w:rPr>
        <w:t>Abbildung</w:t>
      </w:r>
      <w:proofErr w:type="spellEnd"/>
      <w:r w:rsidRPr="001A1F41">
        <w:rPr>
          <w:lang w:val="en-US"/>
        </w:rPr>
        <w:t xml:space="preserve"> </w:t>
      </w:r>
      <w:r>
        <w:fldChar w:fldCharType="begin"/>
      </w:r>
      <w:r w:rsidRPr="001A1F41">
        <w:rPr>
          <w:lang w:val="en-US"/>
        </w:rPr>
        <w:instrText xml:space="preserve"> SEQ Abbildung \* ARABIC </w:instrText>
      </w:r>
      <w:r>
        <w:fldChar w:fldCharType="separate"/>
      </w:r>
      <w:r w:rsidR="001A1F41">
        <w:rPr>
          <w:noProof/>
          <w:lang w:val="en-US"/>
        </w:rPr>
        <w:t>2</w:t>
      </w:r>
      <w:r>
        <w:fldChar w:fldCharType="end"/>
      </w:r>
      <w:r w:rsidRPr="001A1F41">
        <w:rPr>
          <w:lang w:val="en-US"/>
        </w:rPr>
        <w:t>: NJ tree 23 loci , 56</w:t>
      </w:r>
      <w:r w:rsidR="008633F6">
        <w:rPr>
          <w:lang w:val="en-US"/>
        </w:rPr>
        <w:t>3</w:t>
      </w:r>
      <w:r w:rsidRPr="001A1F41">
        <w:rPr>
          <w:lang w:val="en-US"/>
        </w:rPr>
        <w:t xml:space="preserve"> individuals, same populations as pool-seq data</w:t>
      </w:r>
    </w:p>
    <w:p w14:paraId="5D4736CB" w14:textId="77777777" w:rsidR="001A1F41" w:rsidRDefault="00511BFB" w:rsidP="001A1F41">
      <w:pPr>
        <w:keepNext/>
      </w:pPr>
      <w:r>
        <w:rPr>
          <w:noProof/>
        </w:rPr>
        <w:lastRenderedPageBreak/>
        <w:drawing>
          <wp:inline distT="0" distB="0" distL="0" distR="0" wp14:anchorId="6534B354" wp14:editId="50369FA9">
            <wp:extent cx="6240780" cy="6937640"/>
            <wp:effectExtent l="0" t="0" r="7620" b="0"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089" cy="697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F1E6" w14:textId="2C88FF4F" w:rsidR="001A1F41" w:rsidRPr="001A1F41" w:rsidRDefault="001A1F41" w:rsidP="001A1F41">
      <w:pPr>
        <w:pStyle w:val="Beschriftung"/>
        <w:rPr>
          <w:lang w:val="en-US"/>
        </w:rPr>
      </w:pPr>
      <w:proofErr w:type="spellStart"/>
      <w:r w:rsidRPr="001A1F41">
        <w:rPr>
          <w:lang w:val="en-US"/>
        </w:rPr>
        <w:t>Abbildung</w:t>
      </w:r>
      <w:proofErr w:type="spellEnd"/>
      <w:r w:rsidRPr="001A1F41">
        <w:rPr>
          <w:lang w:val="en-US"/>
        </w:rPr>
        <w:t xml:space="preserve"> </w:t>
      </w:r>
      <w:r>
        <w:fldChar w:fldCharType="begin"/>
      </w:r>
      <w:r w:rsidRPr="001A1F41">
        <w:rPr>
          <w:lang w:val="en-US"/>
        </w:rPr>
        <w:instrText xml:space="preserve"> SEQ Abbildung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 w:rsidRPr="001A1F41">
        <w:rPr>
          <w:lang w:val="en-US"/>
        </w:rPr>
        <w:t xml:space="preserve">: STRUCTURE plot K=2-6, 23 loci, </w:t>
      </w:r>
      <w:r w:rsidR="008633F6">
        <w:rPr>
          <w:lang w:val="en-US"/>
        </w:rPr>
        <w:t xml:space="preserve">563 </w:t>
      </w:r>
      <w:proofErr w:type="spellStart"/>
      <w:r w:rsidR="008633F6">
        <w:rPr>
          <w:lang w:val="en-US"/>
        </w:rPr>
        <w:t>ind</w:t>
      </w:r>
      <w:proofErr w:type="spellEnd"/>
      <w:r w:rsidR="008633F6">
        <w:rPr>
          <w:lang w:val="en-US"/>
        </w:rPr>
        <w:t xml:space="preserve">, </w:t>
      </w:r>
      <w:r w:rsidRPr="001A1F41">
        <w:rPr>
          <w:lang w:val="en-US"/>
        </w:rPr>
        <w:t>K=4 looking best</w:t>
      </w:r>
    </w:p>
    <w:p w14:paraId="0415AF64" w14:textId="77777777" w:rsidR="008633F6" w:rsidRPr="008633F6" w:rsidRDefault="008633F6" w:rsidP="001A1F41">
      <w:pPr>
        <w:keepNext/>
        <w:rPr>
          <w:lang w:val="en-US"/>
        </w:rPr>
      </w:pPr>
    </w:p>
    <w:p w14:paraId="55ECA759" w14:textId="77777777" w:rsidR="008633F6" w:rsidRPr="008633F6" w:rsidRDefault="008633F6" w:rsidP="001A1F41">
      <w:pPr>
        <w:keepNext/>
        <w:rPr>
          <w:lang w:val="en-US"/>
        </w:rPr>
      </w:pPr>
    </w:p>
    <w:p w14:paraId="1D7D9C69" w14:textId="77777777" w:rsidR="008633F6" w:rsidRPr="008633F6" w:rsidRDefault="008633F6" w:rsidP="001A1F41">
      <w:pPr>
        <w:keepNext/>
        <w:rPr>
          <w:lang w:val="en-US"/>
        </w:rPr>
      </w:pPr>
    </w:p>
    <w:p w14:paraId="7559AD72" w14:textId="77777777" w:rsidR="008633F6" w:rsidRPr="008633F6" w:rsidRDefault="008633F6" w:rsidP="001A1F41">
      <w:pPr>
        <w:keepNext/>
        <w:rPr>
          <w:lang w:val="en-US"/>
        </w:rPr>
      </w:pPr>
    </w:p>
    <w:p w14:paraId="17F0764F" w14:textId="76E61FAA" w:rsidR="001A1F41" w:rsidRDefault="002E3ECE" w:rsidP="001A1F41">
      <w:pPr>
        <w:keepNext/>
      </w:pPr>
      <w:r>
        <w:rPr>
          <w:noProof/>
        </w:rPr>
        <w:drawing>
          <wp:inline distT="0" distB="0" distL="0" distR="0" wp14:anchorId="26EAEB4F" wp14:editId="4F4C1AF9">
            <wp:extent cx="5760720" cy="1723390"/>
            <wp:effectExtent l="0" t="0" r="508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BC15" w14:textId="77777777" w:rsidR="008633F6" w:rsidRDefault="008633F6" w:rsidP="001A1F41">
      <w:pPr>
        <w:pStyle w:val="Beschriftung"/>
        <w:rPr>
          <w:lang w:val="en-US"/>
        </w:rPr>
      </w:pPr>
    </w:p>
    <w:p w14:paraId="7EF77B94" w14:textId="133E7427" w:rsidR="001A1F41" w:rsidRDefault="001A1F41" w:rsidP="001A1F41">
      <w:pPr>
        <w:pStyle w:val="Beschriftung"/>
        <w:rPr>
          <w:lang w:val="en-US"/>
        </w:rPr>
      </w:pPr>
      <w:proofErr w:type="spellStart"/>
      <w:r w:rsidRPr="001A1F41">
        <w:rPr>
          <w:lang w:val="en-US"/>
        </w:rPr>
        <w:t>Abbildung</w:t>
      </w:r>
      <w:proofErr w:type="spellEnd"/>
      <w:r w:rsidRPr="001A1F41">
        <w:rPr>
          <w:lang w:val="en-US"/>
        </w:rPr>
        <w:t xml:space="preserve"> </w:t>
      </w:r>
      <w:r>
        <w:fldChar w:fldCharType="begin"/>
      </w:r>
      <w:r w:rsidRPr="001A1F41">
        <w:rPr>
          <w:lang w:val="en-US"/>
        </w:rPr>
        <w:instrText xml:space="preserve"> SEQ Abbildung \* ARABIC </w:instrText>
      </w:r>
      <w:r>
        <w:fldChar w:fldCharType="separate"/>
      </w:r>
      <w:r>
        <w:rPr>
          <w:noProof/>
          <w:lang w:val="en-US"/>
        </w:rPr>
        <w:t>4</w:t>
      </w:r>
      <w:r>
        <w:fldChar w:fldCharType="end"/>
      </w:r>
      <w:r w:rsidRPr="001A1F41">
        <w:rPr>
          <w:lang w:val="en-US"/>
        </w:rPr>
        <w:t>: STRUCTURE plot K=2-5, 32 loci, 1669 individuals, K=4 best (</w:t>
      </w:r>
      <w:proofErr w:type="spellStart"/>
      <w:r w:rsidRPr="001A1F41">
        <w:rPr>
          <w:lang w:val="en-US"/>
        </w:rPr>
        <w:t>evanno</w:t>
      </w:r>
      <w:proofErr w:type="spellEnd"/>
      <w:r w:rsidRPr="001A1F41">
        <w:rPr>
          <w:lang w:val="en-US"/>
        </w:rPr>
        <w:t>)</w:t>
      </w:r>
    </w:p>
    <w:p w14:paraId="0D135FF8" w14:textId="49A721B0" w:rsidR="00494F2D" w:rsidRPr="003E3AC1" w:rsidRDefault="00494F2D" w:rsidP="00494F2D">
      <w:pPr>
        <w:rPr>
          <w:sz w:val="20"/>
          <w:szCs w:val="20"/>
          <w:lang w:val="en-US"/>
        </w:rPr>
      </w:pPr>
      <w:r w:rsidRPr="003E3AC1">
        <w:rPr>
          <w:sz w:val="20"/>
          <w:szCs w:val="20"/>
          <w:lang w:val="en-US"/>
        </w:rPr>
        <w:t>S=</w:t>
      </w:r>
      <w:proofErr w:type="spellStart"/>
      <w:r w:rsidRPr="003E3AC1">
        <w:rPr>
          <w:sz w:val="20"/>
          <w:szCs w:val="20"/>
          <w:lang w:val="en-US"/>
        </w:rPr>
        <w:t>Strelasund</w:t>
      </w:r>
      <w:proofErr w:type="spellEnd"/>
      <w:r w:rsidRPr="003E3AC1">
        <w:rPr>
          <w:sz w:val="20"/>
          <w:szCs w:val="20"/>
          <w:lang w:val="en-US"/>
        </w:rPr>
        <w:t xml:space="preserve"> (brackish); SB=Schaproder Bodden; SKKB=KBSB=Kubitzer/Schaproder Bodden; KB=</w:t>
      </w:r>
      <w:proofErr w:type="spellStart"/>
      <w:r w:rsidRPr="003E3AC1">
        <w:rPr>
          <w:sz w:val="20"/>
          <w:szCs w:val="20"/>
          <w:lang w:val="en-US"/>
        </w:rPr>
        <w:t>KubitzerBodden</w:t>
      </w:r>
      <w:proofErr w:type="spellEnd"/>
      <w:r w:rsidRPr="003E3AC1">
        <w:rPr>
          <w:sz w:val="20"/>
          <w:szCs w:val="20"/>
          <w:lang w:val="en-US"/>
        </w:rPr>
        <w:t xml:space="preserve">; GB=Greifswalder Bodden; GJB = Grosser </w:t>
      </w:r>
      <w:proofErr w:type="spellStart"/>
      <w:r w:rsidRPr="003E3AC1">
        <w:rPr>
          <w:sz w:val="20"/>
          <w:szCs w:val="20"/>
          <w:lang w:val="en-US"/>
        </w:rPr>
        <w:t>Jasmunder</w:t>
      </w:r>
      <w:proofErr w:type="spellEnd"/>
      <w:r w:rsidRPr="003E3AC1">
        <w:rPr>
          <w:sz w:val="20"/>
          <w:szCs w:val="20"/>
          <w:lang w:val="en-US"/>
        </w:rPr>
        <w:t xml:space="preserve"> Bodden; KJB = Kleiner </w:t>
      </w:r>
      <w:proofErr w:type="spellStart"/>
      <w:r w:rsidRPr="003E3AC1">
        <w:rPr>
          <w:sz w:val="20"/>
          <w:szCs w:val="20"/>
          <w:lang w:val="en-US"/>
        </w:rPr>
        <w:t>Jasmunder</w:t>
      </w:r>
      <w:proofErr w:type="spellEnd"/>
      <w:r w:rsidRPr="003E3AC1">
        <w:rPr>
          <w:sz w:val="20"/>
          <w:szCs w:val="20"/>
          <w:lang w:val="en-US"/>
        </w:rPr>
        <w:t xml:space="preserve"> Bodden; BAT = Barther Bodden; BEG = </w:t>
      </w:r>
      <w:proofErr w:type="spellStart"/>
      <w:r w:rsidRPr="003E3AC1">
        <w:rPr>
          <w:sz w:val="20"/>
          <w:szCs w:val="20"/>
          <w:lang w:val="en-US"/>
        </w:rPr>
        <w:t>Bregger</w:t>
      </w:r>
      <w:proofErr w:type="spellEnd"/>
      <w:r w:rsidRPr="003E3AC1">
        <w:rPr>
          <w:sz w:val="20"/>
          <w:szCs w:val="20"/>
          <w:lang w:val="en-US"/>
        </w:rPr>
        <w:t xml:space="preserve"> Bodden; WB = </w:t>
      </w:r>
      <w:proofErr w:type="spellStart"/>
      <w:r w:rsidRPr="003E3AC1">
        <w:rPr>
          <w:sz w:val="20"/>
          <w:szCs w:val="20"/>
          <w:lang w:val="en-US"/>
        </w:rPr>
        <w:t>Wieker</w:t>
      </w:r>
      <w:proofErr w:type="spellEnd"/>
      <w:r w:rsidRPr="003E3AC1">
        <w:rPr>
          <w:sz w:val="20"/>
          <w:szCs w:val="20"/>
          <w:lang w:val="en-US"/>
        </w:rPr>
        <w:t xml:space="preserve"> Bodden; NHG = Neuendorfer </w:t>
      </w:r>
      <w:proofErr w:type="spellStart"/>
      <w:r w:rsidRPr="003E3AC1">
        <w:rPr>
          <w:sz w:val="20"/>
          <w:szCs w:val="20"/>
          <w:lang w:val="en-US"/>
        </w:rPr>
        <w:t>Hechtgraben</w:t>
      </w:r>
      <w:proofErr w:type="spellEnd"/>
      <w:r w:rsidRPr="003E3AC1">
        <w:rPr>
          <w:sz w:val="20"/>
          <w:szCs w:val="20"/>
          <w:lang w:val="en-US"/>
        </w:rPr>
        <w:t xml:space="preserve">; </w:t>
      </w:r>
      <w:r w:rsidR="003E3AC1" w:rsidRPr="003E3AC1">
        <w:rPr>
          <w:sz w:val="20"/>
          <w:szCs w:val="20"/>
          <w:lang w:val="en-US"/>
        </w:rPr>
        <w:t xml:space="preserve">Sehrowbach=Sehrowbach River; </w:t>
      </w:r>
      <w:proofErr w:type="spellStart"/>
      <w:r w:rsidR="003E3AC1" w:rsidRPr="003E3AC1">
        <w:rPr>
          <w:sz w:val="20"/>
          <w:szCs w:val="20"/>
          <w:lang w:val="en-US"/>
        </w:rPr>
        <w:t>Duwenbeek</w:t>
      </w:r>
      <w:proofErr w:type="spellEnd"/>
      <w:r w:rsidR="003E3AC1" w:rsidRPr="003E3AC1">
        <w:rPr>
          <w:sz w:val="20"/>
          <w:szCs w:val="20"/>
          <w:lang w:val="en-US"/>
        </w:rPr>
        <w:t>=</w:t>
      </w:r>
      <w:proofErr w:type="spellStart"/>
      <w:r w:rsidR="003E3AC1" w:rsidRPr="003E3AC1">
        <w:rPr>
          <w:sz w:val="20"/>
          <w:szCs w:val="20"/>
          <w:lang w:val="en-US"/>
        </w:rPr>
        <w:t>Duwenbeek</w:t>
      </w:r>
      <w:proofErr w:type="spellEnd"/>
      <w:r w:rsidR="003E3AC1" w:rsidRPr="003E3AC1">
        <w:rPr>
          <w:sz w:val="20"/>
          <w:szCs w:val="20"/>
          <w:lang w:val="en-US"/>
        </w:rPr>
        <w:t xml:space="preserve"> River; </w:t>
      </w:r>
      <w:r w:rsidR="003E3AC1">
        <w:rPr>
          <w:sz w:val="20"/>
          <w:szCs w:val="20"/>
          <w:lang w:val="en-US"/>
        </w:rPr>
        <w:t xml:space="preserve">Ziese=Ziese River; </w:t>
      </w:r>
      <w:proofErr w:type="spellStart"/>
      <w:r w:rsidR="003E3AC1">
        <w:rPr>
          <w:sz w:val="20"/>
          <w:szCs w:val="20"/>
          <w:lang w:val="en-US"/>
        </w:rPr>
        <w:t>Recknitz</w:t>
      </w:r>
      <w:proofErr w:type="spellEnd"/>
      <w:r w:rsidR="003E3AC1">
        <w:rPr>
          <w:sz w:val="20"/>
          <w:szCs w:val="20"/>
          <w:lang w:val="en-US"/>
        </w:rPr>
        <w:t xml:space="preserve"> = </w:t>
      </w:r>
      <w:proofErr w:type="spellStart"/>
      <w:r w:rsidR="003E3AC1">
        <w:rPr>
          <w:sz w:val="20"/>
          <w:szCs w:val="20"/>
          <w:lang w:val="en-US"/>
        </w:rPr>
        <w:t>Recknitz</w:t>
      </w:r>
      <w:proofErr w:type="spellEnd"/>
      <w:r w:rsidR="003E3AC1">
        <w:rPr>
          <w:sz w:val="20"/>
          <w:szCs w:val="20"/>
          <w:lang w:val="en-US"/>
        </w:rPr>
        <w:t xml:space="preserve"> River; </w:t>
      </w:r>
      <w:r w:rsidRPr="003E3AC1">
        <w:rPr>
          <w:sz w:val="20"/>
          <w:szCs w:val="20"/>
          <w:lang w:val="en-US"/>
        </w:rPr>
        <w:t xml:space="preserve">SAB = Saaler Bodden (oligohaline); </w:t>
      </w:r>
      <w:r w:rsidR="003E3AC1">
        <w:rPr>
          <w:sz w:val="20"/>
          <w:szCs w:val="20"/>
          <w:lang w:val="en-US"/>
        </w:rPr>
        <w:t xml:space="preserve">Barthe = Barthe River; </w:t>
      </w:r>
      <w:r w:rsidRPr="003E3AC1">
        <w:rPr>
          <w:sz w:val="20"/>
          <w:szCs w:val="20"/>
          <w:lang w:val="en-US"/>
        </w:rPr>
        <w:t xml:space="preserve">KD=Kleiner </w:t>
      </w:r>
      <w:proofErr w:type="spellStart"/>
      <w:r w:rsidRPr="003E3AC1">
        <w:rPr>
          <w:sz w:val="20"/>
          <w:szCs w:val="20"/>
          <w:lang w:val="en-US"/>
        </w:rPr>
        <w:t>Döllnsee</w:t>
      </w:r>
      <w:proofErr w:type="spellEnd"/>
      <w:r w:rsidRPr="003E3AC1">
        <w:rPr>
          <w:sz w:val="20"/>
          <w:szCs w:val="20"/>
          <w:lang w:val="en-US"/>
        </w:rPr>
        <w:t>; KWB=</w:t>
      </w:r>
      <w:proofErr w:type="spellStart"/>
      <w:r w:rsidRPr="003E3AC1">
        <w:rPr>
          <w:sz w:val="20"/>
          <w:szCs w:val="20"/>
          <w:lang w:val="en-US"/>
        </w:rPr>
        <w:t>Korkwitzer</w:t>
      </w:r>
      <w:proofErr w:type="spellEnd"/>
      <w:r w:rsidRPr="003E3AC1">
        <w:rPr>
          <w:sz w:val="20"/>
          <w:szCs w:val="20"/>
          <w:lang w:val="en-US"/>
        </w:rPr>
        <w:t xml:space="preserve"> Bach; </w:t>
      </w:r>
      <w:r w:rsidR="003E3AC1">
        <w:rPr>
          <w:sz w:val="20"/>
          <w:szCs w:val="20"/>
          <w:lang w:val="en-US"/>
        </w:rPr>
        <w:t xml:space="preserve">Peene=Peene River; </w:t>
      </w:r>
      <w:r w:rsidRPr="003E3AC1">
        <w:rPr>
          <w:sz w:val="20"/>
          <w:szCs w:val="20"/>
          <w:lang w:val="en-US"/>
        </w:rPr>
        <w:t>P=Peenestrom (oligohaline)</w:t>
      </w:r>
    </w:p>
    <w:p w14:paraId="3958CDC1" w14:textId="77777777" w:rsidR="001A1F41" w:rsidRDefault="0081205E" w:rsidP="001A1F41">
      <w:pPr>
        <w:keepNext/>
      </w:pPr>
      <w:r>
        <w:rPr>
          <w:noProof/>
        </w:rPr>
        <w:drawing>
          <wp:inline distT="0" distB="0" distL="0" distR="0" wp14:anchorId="79FB258F" wp14:editId="7BF4B867">
            <wp:extent cx="5760720" cy="3550285"/>
            <wp:effectExtent l="0" t="0" r="508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24FD" w14:textId="138FE5C9" w:rsidR="00215AEC" w:rsidRDefault="001A1F41" w:rsidP="001A1F4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: NJ </w:t>
      </w:r>
      <w:proofErr w:type="spellStart"/>
      <w:r>
        <w:t>tree</w:t>
      </w:r>
      <w:proofErr w:type="spellEnd"/>
      <w:r>
        <w:t>, 32 loci, 1669 individuals</w:t>
      </w:r>
    </w:p>
    <w:sectPr w:rsidR="00215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lip Roser">
    <w15:presenceInfo w15:providerId="AD" w15:userId="S-1-5-21-2230438446-3439606424-2735501994-4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FB"/>
    <w:rsid w:val="000031BC"/>
    <w:rsid w:val="00011EB8"/>
    <w:rsid w:val="001A1F41"/>
    <w:rsid w:val="001C433C"/>
    <w:rsid w:val="00215AEC"/>
    <w:rsid w:val="00287224"/>
    <w:rsid w:val="002A3CA0"/>
    <w:rsid w:val="002E134F"/>
    <w:rsid w:val="002E3ECE"/>
    <w:rsid w:val="003E3AC1"/>
    <w:rsid w:val="00494F2D"/>
    <w:rsid w:val="00511BFB"/>
    <w:rsid w:val="0081205E"/>
    <w:rsid w:val="008633F6"/>
    <w:rsid w:val="009F0133"/>
    <w:rsid w:val="00B42664"/>
    <w:rsid w:val="00E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10AF"/>
  <w15:chartTrackingRefBased/>
  <w15:docId w15:val="{FBC9B291-48D9-9540-970E-F589F445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C43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Dennenmoser</dc:creator>
  <cp:keywords/>
  <dc:description/>
  <cp:lastModifiedBy>Timo Rittweg</cp:lastModifiedBy>
  <cp:revision>2</cp:revision>
  <dcterms:created xsi:type="dcterms:W3CDTF">2023-04-13T16:27:00Z</dcterms:created>
  <dcterms:modified xsi:type="dcterms:W3CDTF">2023-04-13T16:27:00Z</dcterms:modified>
</cp:coreProperties>
</file>